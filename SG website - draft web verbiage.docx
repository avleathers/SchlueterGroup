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7DF1F" w14:textId="77777777" w:rsidR="00DB325F" w:rsidRPr="0016754A" w:rsidRDefault="00DB325F">
      <w:pPr>
        <w:rPr>
          <w:rFonts w:ascii="Arial" w:hAnsi="Arial" w:cs="Arial"/>
          <w:sz w:val="28"/>
          <w:szCs w:val="28"/>
        </w:rPr>
      </w:pPr>
    </w:p>
    <w:p w14:paraId="66C77729" w14:textId="77777777" w:rsidR="000B15B5" w:rsidRPr="0016754A" w:rsidRDefault="00DB325F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 xml:space="preserve">Front page:  </w:t>
      </w:r>
    </w:p>
    <w:p w14:paraId="0D334401" w14:textId="77777777" w:rsidR="0064330C" w:rsidRDefault="000B15B5" w:rsidP="005451C0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 xml:space="preserve">First Box:  </w:t>
      </w:r>
      <w:r w:rsidR="0064330C">
        <w:rPr>
          <w:rFonts w:ascii="Arial" w:hAnsi="Arial" w:cs="Arial"/>
          <w:sz w:val="28"/>
          <w:szCs w:val="28"/>
        </w:rPr>
        <w:t>The Schlueter Group – Advocacy in Action</w:t>
      </w:r>
    </w:p>
    <w:p w14:paraId="02C48141" w14:textId="77777777" w:rsidR="005451C0" w:rsidRPr="0016754A" w:rsidRDefault="005451C0" w:rsidP="005451C0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>We are advocates, strategists and message developers.  We invest our time, money and resources so you receive the best representation</w:t>
      </w:r>
      <w:r w:rsidR="00A634B4">
        <w:rPr>
          <w:rFonts w:ascii="Arial" w:hAnsi="Arial" w:cs="Arial"/>
          <w:sz w:val="28"/>
          <w:szCs w:val="28"/>
        </w:rPr>
        <w:t xml:space="preserve"> at the Texas Capitol and agencies</w:t>
      </w:r>
      <w:r w:rsidRPr="0016754A">
        <w:rPr>
          <w:rFonts w:ascii="Arial" w:hAnsi="Arial" w:cs="Arial"/>
          <w:sz w:val="28"/>
          <w:szCs w:val="28"/>
        </w:rPr>
        <w:t xml:space="preserve">.  </w:t>
      </w:r>
      <w:r w:rsidR="00071B9C" w:rsidRPr="0016754A">
        <w:rPr>
          <w:rFonts w:ascii="Arial" w:hAnsi="Arial" w:cs="Arial"/>
          <w:sz w:val="28"/>
          <w:szCs w:val="28"/>
        </w:rPr>
        <w:t xml:space="preserve">(Change picture of guy to something legislative)  </w:t>
      </w:r>
    </w:p>
    <w:p w14:paraId="479F5881" w14:textId="77777777" w:rsidR="00254527" w:rsidRDefault="00254527">
      <w:pPr>
        <w:rPr>
          <w:rFonts w:ascii="Arial" w:hAnsi="Arial" w:cs="Arial"/>
          <w:sz w:val="28"/>
          <w:szCs w:val="28"/>
        </w:rPr>
      </w:pPr>
    </w:p>
    <w:p w14:paraId="4713280E" w14:textId="77777777" w:rsidR="000070B3" w:rsidRPr="0016754A" w:rsidRDefault="00071B9C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>Website tabs</w:t>
      </w:r>
    </w:p>
    <w:p w14:paraId="44F46DBD" w14:textId="331DD565" w:rsidR="000070B3" w:rsidRPr="005D2F35" w:rsidRDefault="000070B3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 xml:space="preserve">Team   About    Services   </w:t>
      </w:r>
      <w:r w:rsidR="00A634B4">
        <w:rPr>
          <w:rFonts w:ascii="Arial" w:hAnsi="Arial" w:cs="Arial"/>
          <w:sz w:val="28"/>
          <w:szCs w:val="28"/>
        </w:rPr>
        <w:t>Issues</w:t>
      </w:r>
    </w:p>
    <w:p w14:paraId="7022BE87" w14:textId="77777777" w:rsidR="000070B3" w:rsidRPr="0016754A" w:rsidRDefault="000070B3">
      <w:pPr>
        <w:rPr>
          <w:rFonts w:ascii="Arial" w:hAnsi="Arial" w:cs="Arial"/>
          <w:sz w:val="28"/>
          <w:szCs w:val="28"/>
        </w:rPr>
      </w:pPr>
    </w:p>
    <w:p w14:paraId="7FF43D32" w14:textId="77777777" w:rsidR="000B15B5" w:rsidRPr="0016754A" w:rsidRDefault="005451C0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>Second box:</w:t>
      </w:r>
    </w:p>
    <w:p w14:paraId="57DCA69E" w14:textId="77777777" w:rsidR="00F7676A" w:rsidRPr="0016754A" w:rsidRDefault="00F7676A">
      <w:pPr>
        <w:rPr>
          <w:rFonts w:ascii="Arial" w:hAnsi="Arial" w:cs="Arial"/>
          <w:b/>
          <w:sz w:val="28"/>
          <w:szCs w:val="28"/>
        </w:rPr>
      </w:pPr>
      <w:r w:rsidRPr="0016754A">
        <w:rPr>
          <w:rFonts w:ascii="Arial" w:hAnsi="Arial" w:cs="Arial"/>
          <w:b/>
          <w:sz w:val="28"/>
          <w:szCs w:val="28"/>
        </w:rPr>
        <w:t xml:space="preserve">Commitment.  </w:t>
      </w:r>
      <w:r w:rsidR="00DB325F" w:rsidRPr="0016754A">
        <w:rPr>
          <w:rFonts w:ascii="Arial" w:hAnsi="Arial" w:cs="Arial"/>
          <w:b/>
          <w:sz w:val="28"/>
          <w:szCs w:val="28"/>
        </w:rPr>
        <w:t>Integrity</w:t>
      </w:r>
      <w:r w:rsidRPr="0016754A">
        <w:rPr>
          <w:rFonts w:ascii="Arial" w:hAnsi="Arial" w:cs="Arial"/>
          <w:b/>
          <w:sz w:val="28"/>
          <w:szCs w:val="28"/>
        </w:rPr>
        <w:t xml:space="preserve">.  Connections.  </w:t>
      </w:r>
    </w:p>
    <w:p w14:paraId="46F0D430" w14:textId="59E672F0" w:rsidR="00FD32AE" w:rsidRPr="0016754A" w:rsidRDefault="00F7676A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 xml:space="preserve">The Schlueter Group is a small government affairs team </w:t>
      </w:r>
      <w:r w:rsidR="0056230A" w:rsidRPr="0016754A">
        <w:rPr>
          <w:rFonts w:ascii="Arial" w:hAnsi="Arial" w:cs="Arial"/>
          <w:sz w:val="28"/>
          <w:szCs w:val="28"/>
        </w:rPr>
        <w:t xml:space="preserve">that produces big results.  </w:t>
      </w:r>
      <w:r w:rsidR="00254527">
        <w:rPr>
          <w:rFonts w:ascii="Arial" w:hAnsi="Arial" w:cs="Arial"/>
          <w:sz w:val="28"/>
          <w:szCs w:val="28"/>
        </w:rPr>
        <w:t>Each</w:t>
      </w:r>
      <w:r w:rsidR="00254527" w:rsidRPr="0016754A">
        <w:rPr>
          <w:rFonts w:ascii="Arial" w:hAnsi="Arial" w:cs="Arial"/>
          <w:sz w:val="28"/>
          <w:szCs w:val="28"/>
        </w:rPr>
        <w:t xml:space="preserve"> </w:t>
      </w:r>
      <w:r w:rsidR="0056230A" w:rsidRPr="0016754A">
        <w:rPr>
          <w:rFonts w:ascii="Arial" w:hAnsi="Arial" w:cs="Arial"/>
          <w:sz w:val="28"/>
          <w:szCs w:val="28"/>
        </w:rPr>
        <w:t xml:space="preserve">client is our number one priority.  </w:t>
      </w:r>
    </w:p>
    <w:p w14:paraId="200918A5" w14:textId="220072EC" w:rsidR="00F7676A" w:rsidRPr="0016754A" w:rsidRDefault="00F7676A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b/>
          <w:sz w:val="28"/>
          <w:szCs w:val="28"/>
        </w:rPr>
        <w:t>Commitment.</w:t>
      </w:r>
      <w:r w:rsidRPr="0016754A">
        <w:rPr>
          <w:rFonts w:ascii="Arial" w:hAnsi="Arial" w:cs="Arial"/>
          <w:sz w:val="28"/>
          <w:szCs w:val="28"/>
        </w:rPr>
        <w:t xml:space="preserve">  </w:t>
      </w:r>
      <w:ins w:id="0" w:author="missy@avleathers.com" w:date="2019-04-14T16:21:00Z">
        <w:r w:rsidR="00F06FD4">
          <w:rPr>
            <w:rFonts w:ascii="Arial" w:hAnsi="Arial" w:cs="Arial"/>
            <w:sz w:val="28"/>
            <w:szCs w:val="28"/>
          </w:rPr>
          <w:t xml:space="preserve">Each team member </w:t>
        </w:r>
      </w:ins>
      <w:del w:id="1" w:author="missy@avleathers.com" w:date="2019-04-14T16:21:00Z">
        <w:r w:rsidRPr="0016754A" w:rsidDel="00F06FD4">
          <w:rPr>
            <w:rFonts w:ascii="Arial" w:hAnsi="Arial" w:cs="Arial"/>
            <w:sz w:val="28"/>
            <w:szCs w:val="28"/>
          </w:rPr>
          <w:delText xml:space="preserve">The Schlueter Group </w:delText>
        </w:r>
      </w:del>
      <w:ins w:id="2" w:author="missy@avleathers.com" w:date="2019-04-14T16:09:00Z">
        <w:r w:rsidR="00F06FD4">
          <w:rPr>
            <w:rFonts w:ascii="Arial" w:hAnsi="Arial" w:cs="Arial"/>
            <w:sz w:val="28"/>
            <w:szCs w:val="28"/>
          </w:rPr>
          <w:t xml:space="preserve">makes a commitment to </w:t>
        </w:r>
      </w:ins>
      <w:r w:rsidRPr="0016754A">
        <w:rPr>
          <w:rFonts w:ascii="Arial" w:hAnsi="Arial" w:cs="Arial"/>
          <w:sz w:val="28"/>
          <w:szCs w:val="28"/>
        </w:rPr>
        <w:t>treat</w:t>
      </w:r>
      <w:del w:id="3" w:author="missy@avleathers.com" w:date="2019-04-14T16:09:00Z">
        <w:r w:rsidRPr="0016754A" w:rsidDel="00F06FD4">
          <w:rPr>
            <w:rFonts w:ascii="Arial" w:hAnsi="Arial" w:cs="Arial"/>
            <w:sz w:val="28"/>
            <w:szCs w:val="28"/>
          </w:rPr>
          <w:delText>s</w:delText>
        </w:r>
      </w:del>
      <w:r w:rsidRPr="0016754A">
        <w:rPr>
          <w:rFonts w:ascii="Arial" w:hAnsi="Arial" w:cs="Arial"/>
          <w:sz w:val="28"/>
          <w:szCs w:val="28"/>
        </w:rPr>
        <w:t xml:space="preserve"> every client</w:t>
      </w:r>
      <w:del w:id="4" w:author="missy@avleathers.com" w:date="2019-04-14T16:21:00Z">
        <w:r w:rsidRPr="0016754A" w:rsidDel="00BD005D">
          <w:rPr>
            <w:rFonts w:ascii="Arial" w:hAnsi="Arial" w:cs="Arial"/>
            <w:sz w:val="28"/>
            <w:szCs w:val="28"/>
          </w:rPr>
          <w:delText xml:space="preserve"> </w:delText>
        </w:r>
      </w:del>
      <w:ins w:id="5" w:author="missy@avleathers.com" w:date="2019-04-14T16:21:00Z">
        <w:r w:rsidR="00BD005D">
          <w:rPr>
            <w:rFonts w:ascii="Arial" w:hAnsi="Arial" w:cs="Arial"/>
            <w:sz w:val="28"/>
            <w:szCs w:val="28"/>
          </w:rPr>
          <w:t xml:space="preserve"> </w:t>
        </w:r>
      </w:ins>
      <w:ins w:id="6" w:author="missy@avleathers.com" w:date="2019-04-14T16:23:00Z">
        <w:r w:rsidR="00BD005D">
          <w:rPr>
            <w:rFonts w:ascii="Arial" w:hAnsi="Arial" w:cs="Arial"/>
            <w:sz w:val="28"/>
            <w:szCs w:val="28"/>
          </w:rPr>
          <w:t>as a</w:t>
        </w:r>
      </w:ins>
      <w:ins w:id="7" w:author="missy@avleathers.com" w:date="2019-04-14T16:21:00Z">
        <w:r w:rsidR="00BD005D">
          <w:rPr>
            <w:rFonts w:ascii="Arial" w:hAnsi="Arial" w:cs="Arial"/>
            <w:sz w:val="28"/>
            <w:szCs w:val="28"/>
          </w:rPr>
          <w:t xml:space="preserve"> top priority and </w:t>
        </w:r>
      </w:ins>
      <w:ins w:id="8" w:author="missy@avleathers.com" w:date="2019-04-14T16:23:00Z">
        <w:r w:rsidR="00BD005D">
          <w:rPr>
            <w:rFonts w:ascii="Arial" w:hAnsi="Arial" w:cs="Arial"/>
            <w:sz w:val="28"/>
            <w:szCs w:val="28"/>
          </w:rPr>
          <w:t xml:space="preserve">with </w:t>
        </w:r>
      </w:ins>
      <w:ins w:id="9" w:author="missy@avleathers.com" w:date="2019-04-14T16:21:00Z">
        <w:r w:rsidR="00BD005D">
          <w:rPr>
            <w:rFonts w:ascii="Arial" w:hAnsi="Arial" w:cs="Arial"/>
            <w:sz w:val="28"/>
            <w:szCs w:val="28"/>
          </w:rPr>
          <w:t>a sense of urgenc</w:t>
        </w:r>
      </w:ins>
      <w:ins w:id="10" w:author="missy@avleathers.com" w:date="2019-04-14T16:22:00Z">
        <w:r w:rsidR="00BD005D">
          <w:rPr>
            <w:rFonts w:ascii="Arial" w:hAnsi="Arial" w:cs="Arial"/>
            <w:sz w:val="28"/>
            <w:szCs w:val="28"/>
          </w:rPr>
          <w:t>y</w:t>
        </w:r>
      </w:ins>
      <w:del w:id="11" w:author="missy@avleathers.com" w:date="2019-04-14T16:21:00Z">
        <w:r w:rsidRPr="0016754A" w:rsidDel="00BD005D">
          <w:rPr>
            <w:rFonts w:ascii="Arial" w:hAnsi="Arial" w:cs="Arial"/>
            <w:sz w:val="28"/>
            <w:szCs w:val="28"/>
          </w:rPr>
          <w:delText>as their only client</w:delText>
        </w:r>
      </w:del>
      <w:r w:rsidRPr="0016754A">
        <w:rPr>
          <w:rFonts w:ascii="Arial" w:hAnsi="Arial" w:cs="Arial"/>
          <w:sz w:val="28"/>
          <w:szCs w:val="28"/>
        </w:rPr>
        <w:t xml:space="preserve">.  </w:t>
      </w:r>
    </w:p>
    <w:p w14:paraId="1803384D" w14:textId="49A25DF0" w:rsidR="00F7676A" w:rsidRPr="0016754A" w:rsidRDefault="00DB325F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b/>
          <w:sz w:val="28"/>
          <w:szCs w:val="28"/>
        </w:rPr>
        <w:t>Integrity.</w:t>
      </w:r>
      <w:r w:rsidR="00F7676A" w:rsidRPr="0016754A">
        <w:rPr>
          <w:rFonts w:ascii="Arial" w:hAnsi="Arial" w:cs="Arial"/>
          <w:sz w:val="28"/>
          <w:szCs w:val="28"/>
        </w:rPr>
        <w:t xml:space="preserve">  Integrity and ethics are </w:t>
      </w:r>
      <w:del w:id="12" w:author="missy@avleathers.com" w:date="2019-04-14T16:10:00Z">
        <w:r w:rsidR="00F7676A" w:rsidRPr="005D2F35" w:rsidDel="00F06FD4">
          <w:rPr>
            <w:rFonts w:ascii="Arial" w:hAnsi="Arial" w:cs="Arial"/>
            <w:sz w:val="28"/>
            <w:szCs w:val="28"/>
          </w:rPr>
          <w:delText>integrated into</w:delText>
        </w:r>
      </w:del>
      <w:ins w:id="13" w:author="missy@avleathers.com" w:date="2019-04-14T16:24:00Z">
        <w:r w:rsidR="00BD005D">
          <w:rPr>
            <w:rFonts w:ascii="Arial" w:hAnsi="Arial" w:cs="Arial"/>
            <w:sz w:val="28"/>
            <w:szCs w:val="28"/>
          </w:rPr>
          <w:t xml:space="preserve">key </w:t>
        </w:r>
        <w:proofErr w:type="spellStart"/>
        <w:r w:rsidR="00BD005D">
          <w:rPr>
            <w:rFonts w:ascii="Arial" w:hAnsi="Arial" w:cs="Arial"/>
            <w:sz w:val="28"/>
            <w:szCs w:val="28"/>
          </w:rPr>
          <w:t>facgors</w:t>
        </w:r>
        <w:proofErr w:type="spellEnd"/>
        <w:r w:rsidR="00BD005D">
          <w:rPr>
            <w:rFonts w:ascii="Arial" w:hAnsi="Arial" w:cs="Arial"/>
            <w:sz w:val="28"/>
            <w:szCs w:val="28"/>
          </w:rPr>
          <w:t xml:space="preserve"> for </w:t>
        </w:r>
      </w:ins>
      <w:bookmarkStart w:id="14" w:name="_GoBack"/>
      <w:bookmarkEnd w:id="14"/>
      <w:del w:id="15" w:author="missy@avleathers.com" w:date="2019-04-14T16:24:00Z">
        <w:r w:rsidRPr="005D2F35" w:rsidDel="00BD005D">
          <w:rPr>
            <w:rFonts w:ascii="Arial" w:hAnsi="Arial" w:cs="Arial"/>
            <w:sz w:val="28"/>
            <w:szCs w:val="28"/>
          </w:rPr>
          <w:delText xml:space="preserve"> </w:delText>
        </w:r>
      </w:del>
      <w:r w:rsidRPr="0016754A">
        <w:rPr>
          <w:rFonts w:ascii="Arial" w:hAnsi="Arial" w:cs="Arial"/>
          <w:sz w:val="28"/>
          <w:szCs w:val="28"/>
        </w:rPr>
        <w:t>every client</w:t>
      </w:r>
      <w:ins w:id="16" w:author="missy@avleathers.com" w:date="2019-04-14T16:10:00Z">
        <w:r w:rsidR="00F06FD4">
          <w:rPr>
            <w:rFonts w:ascii="Arial" w:hAnsi="Arial" w:cs="Arial"/>
            <w:sz w:val="28"/>
            <w:szCs w:val="28"/>
          </w:rPr>
          <w:t>’s</w:t>
        </w:r>
      </w:ins>
      <w:r w:rsidRPr="0016754A">
        <w:rPr>
          <w:rFonts w:ascii="Arial" w:hAnsi="Arial" w:cs="Arial"/>
          <w:sz w:val="28"/>
          <w:szCs w:val="28"/>
        </w:rPr>
        <w:t xml:space="preserve"> strateg</w:t>
      </w:r>
      <w:ins w:id="17" w:author="missy@avleathers.com" w:date="2019-04-14T16:10:00Z">
        <w:r w:rsidR="00F06FD4">
          <w:rPr>
            <w:rFonts w:ascii="Arial" w:hAnsi="Arial" w:cs="Arial"/>
            <w:sz w:val="28"/>
            <w:szCs w:val="28"/>
          </w:rPr>
          <w:t>ic</w:t>
        </w:r>
      </w:ins>
      <w:del w:id="18" w:author="missy@avleathers.com" w:date="2019-04-14T16:10:00Z">
        <w:r w:rsidRPr="0016754A" w:rsidDel="00F06FD4">
          <w:rPr>
            <w:rFonts w:ascii="Arial" w:hAnsi="Arial" w:cs="Arial"/>
            <w:sz w:val="28"/>
            <w:szCs w:val="28"/>
          </w:rPr>
          <w:delText>y</w:delText>
        </w:r>
      </w:del>
      <w:r w:rsidRPr="0016754A">
        <w:rPr>
          <w:rFonts w:ascii="Arial" w:hAnsi="Arial" w:cs="Arial"/>
          <w:sz w:val="28"/>
          <w:szCs w:val="28"/>
        </w:rPr>
        <w:t xml:space="preserve"> plan.</w:t>
      </w:r>
    </w:p>
    <w:p w14:paraId="4E93AAF4" w14:textId="77777777" w:rsidR="00DB325F" w:rsidRPr="0016754A" w:rsidRDefault="00DB325F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b/>
          <w:sz w:val="28"/>
          <w:szCs w:val="28"/>
        </w:rPr>
        <w:t>Connections</w:t>
      </w:r>
      <w:r w:rsidRPr="0016754A">
        <w:rPr>
          <w:rFonts w:ascii="Arial" w:hAnsi="Arial" w:cs="Arial"/>
          <w:sz w:val="28"/>
          <w:szCs w:val="28"/>
        </w:rPr>
        <w:t xml:space="preserve">.  With over </w:t>
      </w:r>
      <w:r w:rsidRPr="00192EE2">
        <w:rPr>
          <w:rFonts w:ascii="Arial" w:hAnsi="Arial" w:cs="Arial"/>
          <w:color w:val="FF0000"/>
          <w:sz w:val="28"/>
          <w:szCs w:val="28"/>
        </w:rPr>
        <w:t>50</w:t>
      </w:r>
      <w:r w:rsidRPr="0016754A">
        <w:rPr>
          <w:rFonts w:ascii="Arial" w:hAnsi="Arial" w:cs="Arial"/>
          <w:sz w:val="28"/>
          <w:szCs w:val="28"/>
        </w:rPr>
        <w:t xml:space="preserve"> years legislative and communications experience, the Schlueter Group is a full-service advocacy group that connects clients </w:t>
      </w:r>
      <w:r w:rsidR="00171752" w:rsidRPr="0016754A">
        <w:rPr>
          <w:rFonts w:ascii="Arial" w:hAnsi="Arial" w:cs="Arial"/>
          <w:sz w:val="28"/>
          <w:szCs w:val="28"/>
        </w:rPr>
        <w:t>with the appropriate legislative and regulatory</w:t>
      </w:r>
      <w:r w:rsidR="00701C3D" w:rsidRPr="0016754A">
        <w:rPr>
          <w:rFonts w:ascii="Arial" w:hAnsi="Arial" w:cs="Arial"/>
          <w:sz w:val="28"/>
          <w:szCs w:val="28"/>
        </w:rPr>
        <w:t xml:space="preserve"> contacts.</w:t>
      </w:r>
      <w:r w:rsidR="00171752" w:rsidRPr="0016754A">
        <w:rPr>
          <w:rFonts w:ascii="Arial" w:hAnsi="Arial" w:cs="Arial"/>
          <w:sz w:val="28"/>
          <w:szCs w:val="28"/>
        </w:rPr>
        <w:t xml:space="preserve"> </w:t>
      </w:r>
    </w:p>
    <w:p w14:paraId="12122956" w14:textId="3C8FFD9D" w:rsidR="00F7676A" w:rsidRPr="0016754A" w:rsidRDefault="00F7676A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>Working with Texas’ legislative and regulatory branches can be overwhelming, and the Schlueter Group can help your business or association navigate</w:t>
      </w:r>
      <w:del w:id="19" w:author="missy@avleathers.com" w:date="2019-04-14T16:09:00Z">
        <w:r w:rsidRPr="0016754A" w:rsidDel="007B76C5">
          <w:rPr>
            <w:rFonts w:ascii="Arial" w:hAnsi="Arial" w:cs="Arial"/>
            <w:sz w:val="28"/>
            <w:szCs w:val="28"/>
          </w:rPr>
          <w:delText xml:space="preserve"> </w:delText>
        </w:r>
      </w:del>
      <w:ins w:id="20" w:author="missy@avleathers.com" w:date="2019-04-14T16:09:00Z">
        <w:r w:rsidR="00F06FD4">
          <w:rPr>
            <w:rFonts w:ascii="Arial" w:hAnsi="Arial" w:cs="Arial"/>
            <w:sz w:val="28"/>
            <w:szCs w:val="28"/>
          </w:rPr>
          <w:t xml:space="preserve"> the murky waters</w:t>
        </w:r>
      </w:ins>
      <w:del w:id="21" w:author="missy@avleathers.com" w:date="2019-04-14T16:09:00Z">
        <w:r w:rsidRPr="0016754A" w:rsidDel="007B76C5">
          <w:rPr>
            <w:rFonts w:ascii="Arial" w:hAnsi="Arial" w:cs="Arial"/>
            <w:sz w:val="28"/>
            <w:szCs w:val="28"/>
          </w:rPr>
          <w:delText>your communications and advocacy program</w:delText>
        </w:r>
      </w:del>
      <w:r w:rsidRPr="0016754A">
        <w:rPr>
          <w:rFonts w:ascii="Arial" w:hAnsi="Arial" w:cs="Arial"/>
          <w:sz w:val="28"/>
          <w:szCs w:val="28"/>
        </w:rPr>
        <w:t xml:space="preserve">.  </w:t>
      </w:r>
    </w:p>
    <w:p w14:paraId="5DC881C9" w14:textId="77777777" w:rsidR="00F7676A" w:rsidRPr="0016754A" w:rsidRDefault="00F7676A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>Whether you have a full legislative agenda</w:t>
      </w:r>
      <w:r w:rsidR="00701C3D" w:rsidRPr="0016754A">
        <w:rPr>
          <w:rFonts w:ascii="Arial" w:hAnsi="Arial" w:cs="Arial"/>
          <w:sz w:val="28"/>
          <w:szCs w:val="28"/>
        </w:rPr>
        <w:t>, agency ask,</w:t>
      </w:r>
      <w:r w:rsidRPr="0016754A">
        <w:rPr>
          <w:rFonts w:ascii="Arial" w:hAnsi="Arial" w:cs="Arial"/>
          <w:sz w:val="28"/>
          <w:szCs w:val="28"/>
        </w:rPr>
        <w:t xml:space="preserve"> or have a specific issue advocacy need, the Schlueter Group has the expertise to ensure that you receive only the best representation.</w:t>
      </w:r>
    </w:p>
    <w:p w14:paraId="7027E90A" w14:textId="77777777" w:rsidR="00DB325F" w:rsidRPr="0016754A" w:rsidRDefault="00DB325F">
      <w:pPr>
        <w:rPr>
          <w:rFonts w:ascii="Arial" w:hAnsi="Arial" w:cs="Arial"/>
          <w:sz w:val="28"/>
          <w:szCs w:val="28"/>
        </w:rPr>
      </w:pPr>
      <w:commentRangeStart w:id="22"/>
      <w:r w:rsidRPr="0016754A">
        <w:rPr>
          <w:rFonts w:ascii="Arial" w:hAnsi="Arial" w:cs="Arial"/>
          <w:sz w:val="28"/>
          <w:szCs w:val="28"/>
        </w:rPr>
        <w:t xml:space="preserve">We are advocates, strategists and message developers.  We invest our time, money and resources so you receive the best representation.  </w:t>
      </w:r>
      <w:commentRangeEnd w:id="22"/>
      <w:r w:rsidR="00172371">
        <w:rPr>
          <w:rStyle w:val="CommentReference"/>
        </w:rPr>
        <w:commentReference w:id="22"/>
      </w:r>
    </w:p>
    <w:p w14:paraId="4624097C" w14:textId="77777777" w:rsidR="00DB325F" w:rsidRDefault="00DB325F">
      <w:pPr>
        <w:rPr>
          <w:rFonts w:ascii="Arial" w:hAnsi="Arial" w:cs="Arial"/>
          <w:sz w:val="28"/>
          <w:szCs w:val="28"/>
        </w:rPr>
      </w:pPr>
    </w:p>
    <w:p w14:paraId="6F8CC6C4" w14:textId="77777777" w:rsidR="00A634B4" w:rsidRDefault="00A634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Issue areas of expertise:</w:t>
      </w:r>
    </w:p>
    <w:p w14:paraId="06B23C8D" w14:textId="77777777" w:rsidR="00A634B4" w:rsidRDefault="00A634B4">
      <w:pPr>
        <w:rPr>
          <w:rFonts w:ascii="Arial" w:hAnsi="Arial" w:cs="Arial"/>
          <w:sz w:val="28"/>
          <w:szCs w:val="28"/>
        </w:rPr>
      </w:pPr>
    </w:p>
    <w:p w14:paraId="7EC99DB3" w14:textId="77777777" w:rsidR="00A634B4" w:rsidRDefault="00A634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Education</w:t>
      </w:r>
    </w:p>
    <w:p w14:paraId="17B3C9E0" w14:textId="77777777" w:rsidR="00A634B4" w:rsidRDefault="00A634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Insurance</w:t>
      </w:r>
    </w:p>
    <w:p w14:paraId="675454F0" w14:textId="77777777" w:rsidR="00A634B4" w:rsidRDefault="00A634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Labor Law</w:t>
      </w:r>
    </w:p>
    <w:p w14:paraId="294B6EBB" w14:textId="77777777" w:rsidR="00A634B4" w:rsidRDefault="00A634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Municipalities</w:t>
      </w:r>
    </w:p>
    <w:p w14:paraId="4DE3B2DB" w14:textId="77777777" w:rsidR="00A634B4" w:rsidRDefault="00A634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Taxes</w:t>
      </w:r>
    </w:p>
    <w:p w14:paraId="33515ADE" w14:textId="77777777" w:rsidR="00A634B4" w:rsidRDefault="00A634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Tort Reform</w:t>
      </w:r>
    </w:p>
    <w:p w14:paraId="5317D249" w14:textId="77777777" w:rsidR="00A634B4" w:rsidRDefault="00A634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Workers’ Compensation</w:t>
      </w:r>
    </w:p>
    <w:p w14:paraId="53EB19FA" w14:textId="77777777" w:rsidR="00254527" w:rsidRPr="00192EE2" w:rsidRDefault="00254527">
      <w:pPr>
        <w:rPr>
          <w:rFonts w:ascii="Arial" w:hAnsi="Arial" w:cs="Arial"/>
          <w:sz w:val="28"/>
          <w:szCs w:val="28"/>
        </w:rPr>
      </w:pPr>
      <w:r w:rsidRPr="00192EE2">
        <w:rPr>
          <w:rFonts w:ascii="Arial" w:hAnsi="Arial" w:cs="Arial"/>
          <w:sz w:val="28"/>
          <w:szCs w:val="28"/>
        </w:rPr>
        <w:t>Procurement</w:t>
      </w:r>
    </w:p>
    <w:p w14:paraId="7D507564" w14:textId="77777777" w:rsidR="00254527" w:rsidRDefault="00254527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Health Care</w:t>
      </w:r>
    </w:p>
    <w:p w14:paraId="12B47AE9" w14:textId="77777777" w:rsidR="00E52189" w:rsidRDefault="00E521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County Affairs</w:t>
      </w:r>
    </w:p>
    <w:p w14:paraId="30DC009B" w14:textId="77777777" w:rsidR="00E52189" w:rsidRDefault="00E521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Special Districts</w:t>
      </w:r>
    </w:p>
    <w:p w14:paraId="03100A7C" w14:textId="77777777" w:rsidR="00E52189" w:rsidRDefault="00E521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Infrastructure</w:t>
      </w:r>
    </w:p>
    <w:p w14:paraId="196EF82A" w14:textId="77777777" w:rsidR="00E52189" w:rsidRDefault="00E521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Economic Development</w:t>
      </w:r>
    </w:p>
    <w:p w14:paraId="513310D1" w14:textId="77777777" w:rsidR="00E52189" w:rsidRDefault="00E521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Licensing</w:t>
      </w:r>
    </w:p>
    <w:p w14:paraId="2F18FD31" w14:textId="77777777" w:rsidR="00E52189" w:rsidRDefault="00E521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Criminal Justice</w:t>
      </w:r>
    </w:p>
    <w:p w14:paraId="6CB5FD6A" w14:textId="77777777" w:rsidR="00E52189" w:rsidRDefault="00E521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Higher Education</w:t>
      </w:r>
    </w:p>
    <w:p w14:paraId="1CC7C9B1" w14:textId="77777777" w:rsidR="00E52189" w:rsidRDefault="00E521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Telecommunications</w:t>
      </w:r>
    </w:p>
    <w:p w14:paraId="37913A48" w14:textId="77777777" w:rsidR="00E52189" w:rsidRDefault="00E52189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Electric Utilit</w:t>
      </w:r>
      <w:r w:rsidR="00B94EC2">
        <w:rPr>
          <w:rFonts w:ascii="Arial" w:hAnsi="Arial" w:cs="Arial"/>
          <w:color w:val="FF0000"/>
          <w:sz w:val="28"/>
          <w:szCs w:val="28"/>
        </w:rPr>
        <w:t>ies (? Reword)</w:t>
      </w:r>
    </w:p>
    <w:p w14:paraId="5975B1B9" w14:textId="77777777" w:rsidR="00B94EC2" w:rsidRDefault="00B94EC2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Transportation</w:t>
      </w:r>
    </w:p>
    <w:p w14:paraId="132FF0AF" w14:textId="77777777" w:rsidR="00B94EC2" w:rsidRDefault="00B94EC2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Immigration</w:t>
      </w:r>
    </w:p>
    <w:p w14:paraId="31312152" w14:textId="2614847C" w:rsidR="00B94EC2" w:rsidRDefault="00B94EC2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Privacy</w:t>
      </w:r>
    </w:p>
    <w:p w14:paraId="7C2B4B21" w14:textId="4EBAAF6E" w:rsidR="00571497" w:rsidRDefault="00571497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Banking</w:t>
      </w:r>
    </w:p>
    <w:p w14:paraId="6AE8DFBB" w14:textId="2AC09D98" w:rsidR="00571497" w:rsidRDefault="00571497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lastRenderedPageBreak/>
        <w:t>e-commerce</w:t>
      </w:r>
    </w:p>
    <w:p w14:paraId="3A6AA197" w14:textId="72526C25" w:rsidR="004D7E01" w:rsidRDefault="004D7E01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Gaming</w:t>
      </w:r>
    </w:p>
    <w:p w14:paraId="333788DA" w14:textId="78D44AD5" w:rsidR="00A634B4" w:rsidRPr="0016754A" w:rsidRDefault="005714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Renewable Energy</w:t>
      </w:r>
    </w:p>
    <w:p w14:paraId="5CEC1316" w14:textId="11D740B6" w:rsidR="00DB325F" w:rsidRPr="003264E9" w:rsidRDefault="000070B3" w:rsidP="003264E9">
      <w:pPr>
        <w:rPr>
          <w:rFonts w:ascii="Arial" w:hAnsi="Arial" w:cs="Arial"/>
          <w:sz w:val="28"/>
          <w:szCs w:val="28"/>
        </w:rPr>
      </w:pPr>
      <w:r w:rsidRPr="0016754A">
        <w:rPr>
          <w:rFonts w:ascii="Arial" w:hAnsi="Arial" w:cs="Arial"/>
          <w:sz w:val="28"/>
          <w:szCs w:val="28"/>
        </w:rPr>
        <w:t xml:space="preserve">About </w:t>
      </w:r>
    </w:p>
    <w:p w14:paraId="67A52C13" w14:textId="77777777" w:rsidR="00071B9C" w:rsidRPr="0016754A" w:rsidRDefault="00071B9C" w:rsidP="00DB325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16754A">
        <w:rPr>
          <w:rFonts w:ascii="Arial" w:eastAsia="Times New Roman" w:hAnsi="Arial" w:cs="Arial"/>
          <w:color w:val="000000"/>
          <w:sz w:val="28"/>
          <w:szCs w:val="28"/>
        </w:rPr>
        <w:t>Services</w:t>
      </w:r>
    </w:p>
    <w:p w14:paraId="4698C31F" w14:textId="77777777" w:rsidR="00071B9C" w:rsidRPr="0016754A" w:rsidRDefault="00071B9C" w:rsidP="00071B9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071B9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The Schlueter Group ha</w:t>
      </w:r>
      <w:r w:rsidRPr="0016754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s</w:t>
      </w:r>
      <w:r w:rsidRPr="00071B9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strong relationships with the people in government and the political arena required </w:t>
      </w:r>
      <w:r w:rsidRPr="0016754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to execute any advocacy effort.  </w:t>
      </w:r>
    </w:p>
    <w:p w14:paraId="6D825D84" w14:textId="77777777" w:rsidR="00071B9C" w:rsidRPr="0016754A" w:rsidRDefault="00071B9C" w:rsidP="00071B9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D4A8850" w14:textId="77777777" w:rsidR="00071B9C" w:rsidRPr="00071B9C" w:rsidRDefault="00071B9C" w:rsidP="00071B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1B9C">
        <w:rPr>
          <w:rFonts w:ascii="Arial" w:eastAsia="Times New Roman" w:hAnsi="Arial" w:cs="Arial"/>
          <w:color w:val="000000"/>
          <w:sz w:val="28"/>
          <w:szCs w:val="28"/>
        </w:rPr>
        <w:t>Our services include:</w:t>
      </w:r>
    </w:p>
    <w:p w14:paraId="6F5C4C89" w14:textId="77777777" w:rsidR="00071B9C" w:rsidRPr="0016754A" w:rsidRDefault="00071B9C" w:rsidP="00071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8"/>
          <w:szCs w:val="28"/>
        </w:rPr>
      </w:pPr>
      <w:r w:rsidRPr="0016754A">
        <w:rPr>
          <w:rFonts w:ascii="Arial" w:eastAsia="Times New Roman" w:hAnsi="Arial" w:cs="Arial"/>
          <w:color w:val="000000"/>
          <w:sz w:val="28"/>
          <w:szCs w:val="28"/>
        </w:rPr>
        <w:t xml:space="preserve">Lobbying </w:t>
      </w:r>
    </w:p>
    <w:p w14:paraId="42F11E0D" w14:textId="77777777" w:rsidR="00071B9C" w:rsidRPr="0016754A" w:rsidRDefault="00071B9C" w:rsidP="00071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8"/>
          <w:szCs w:val="28"/>
        </w:rPr>
      </w:pPr>
      <w:r w:rsidRPr="0016754A">
        <w:rPr>
          <w:rFonts w:ascii="Arial" w:eastAsia="Times New Roman" w:hAnsi="Arial" w:cs="Arial"/>
          <w:color w:val="000000"/>
          <w:sz w:val="28"/>
          <w:szCs w:val="28"/>
        </w:rPr>
        <w:t>Coalition building</w:t>
      </w:r>
      <w:r w:rsidR="00811A1B">
        <w:rPr>
          <w:rFonts w:ascii="Arial" w:eastAsia="Times New Roman" w:hAnsi="Arial" w:cs="Arial"/>
          <w:color w:val="000000"/>
          <w:sz w:val="28"/>
          <w:szCs w:val="28"/>
        </w:rPr>
        <w:t xml:space="preserve"> and grassroots mobilization</w:t>
      </w:r>
    </w:p>
    <w:p w14:paraId="371AC359" w14:textId="77777777" w:rsidR="00071B9C" w:rsidRPr="00071B9C" w:rsidRDefault="00071B9C" w:rsidP="00071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8"/>
          <w:szCs w:val="28"/>
        </w:rPr>
      </w:pPr>
      <w:r w:rsidRPr="00071B9C">
        <w:rPr>
          <w:rFonts w:ascii="Arial" w:eastAsia="Times New Roman" w:hAnsi="Arial" w:cs="Arial"/>
          <w:color w:val="000000"/>
          <w:sz w:val="28"/>
          <w:szCs w:val="28"/>
        </w:rPr>
        <w:t>Legislative tracking and analysis</w:t>
      </w:r>
    </w:p>
    <w:p w14:paraId="56ABB772" w14:textId="0347D1EE" w:rsidR="00811A1B" w:rsidRPr="00E52189" w:rsidRDefault="00811A1B" w:rsidP="0019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Legislation and amendment drafting</w:t>
      </w:r>
    </w:p>
    <w:p w14:paraId="14A965D6" w14:textId="77777777" w:rsidR="00071B9C" w:rsidRPr="00071B9C" w:rsidRDefault="00071B9C" w:rsidP="00071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8"/>
          <w:szCs w:val="28"/>
        </w:rPr>
      </w:pPr>
      <w:r w:rsidRPr="00071B9C">
        <w:rPr>
          <w:rFonts w:ascii="Arial" w:eastAsia="Times New Roman" w:hAnsi="Arial" w:cs="Arial"/>
          <w:color w:val="000000"/>
          <w:sz w:val="28"/>
          <w:szCs w:val="28"/>
        </w:rPr>
        <w:t xml:space="preserve">Regulatory </w:t>
      </w:r>
      <w:r w:rsidR="00811A1B">
        <w:rPr>
          <w:rFonts w:ascii="Arial" w:eastAsia="Times New Roman" w:hAnsi="Arial" w:cs="Arial"/>
          <w:color w:val="000000"/>
          <w:sz w:val="28"/>
          <w:szCs w:val="28"/>
        </w:rPr>
        <w:t>a</w:t>
      </w:r>
      <w:r w:rsidRPr="00071B9C">
        <w:rPr>
          <w:rFonts w:ascii="Arial" w:eastAsia="Times New Roman" w:hAnsi="Arial" w:cs="Arial"/>
          <w:color w:val="000000"/>
          <w:sz w:val="28"/>
          <w:szCs w:val="28"/>
        </w:rPr>
        <w:t xml:space="preserve">gency </w:t>
      </w:r>
      <w:r w:rsidR="00811A1B">
        <w:rPr>
          <w:rFonts w:ascii="Arial" w:eastAsia="Times New Roman" w:hAnsi="Arial" w:cs="Arial"/>
          <w:color w:val="000000"/>
          <w:sz w:val="28"/>
          <w:szCs w:val="28"/>
        </w:rPr>
        <w:t>monitoring and procurement</w:t>
      </w:r>
    </w:p>
    <w:p w14:paraId="41B478EA" w14:textId="77777777" w:rsidR="00071B9C" w:rsidRPr="00071B9C" w:rsidRDefault="00071B9C" w:rsidP="00071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8"/>
          <w:szCs w:val="28"/>
        </w:rPr>
      </w:pPr>
      <w:r w:rsidRPr="00071B9C">
        <w:rPr>
          <w:rFonts w:ascii="Arial" w:eastAsia="Times New Roman" w:hAnsi="Arial" w:cs="Arial"/>
          <w:color w:val="000000"/>
          <w:sz w:val="28"/>
          <w:szCs w:val="28"/>
        </w:rPr>
        <w:t>Fiscal analysis and impact projections</w:t>
      </w:r>
    </w:p>
    <w:p w14:paraId="438F8F5C" w14:textId="77777777" w:rsidR="00071B9C" w:rsidRPr="00071B9C" w:rsidRDefault="00071B9C" w:rsidP="00071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8"/>
          <w:szCs w:val="28"/>
        </w:rPr>
      </w:pPr>
      <w:r w:rsidRPr="00071B9C">
        <w:rPr>
          <w:rFonts w:ascii="Arial" w:eastAsia="Times New Roman" w:hAnsi="Arial" w:cs="Arial"/>
          <w:color w:val="000000"/>
          <w:sz w:val="28"/>
          <w:szCs w:val="28"/>
        </w:rPr>
        <w:t>Issue and message development</w:t>
      </w:r>
    </w:p>
    <w:p w14:paraId="757B9AE7" w14:textId="77777777" w:rsidR="00071B9C" w:rsidRPr="00071B9C" w:rsidRDefault="00811A1B" w:rsidP="00071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Association management/legislative strategy</w:t>
      </w:r>
    </w:p>
    <w:p w14:paraId="21F291FF" w14:textId="77777777" w:rsidR="00F7676A" w:rsidRDefault="00F7676A">
      <w:pPr>
        <w:rPr>
          <w:sz w:val="28"/>
          <w:szCs w:val="28"/>
        </w:rPr>
      </w:pPr>
    </w:p>
    <w:p w14:paraId="71D7A3B3" w14:textId="77777777" w:rsidR="00811A1B" w:rsidRDefault="00811A1B">
      <w:pPr>
        <w:rPr>
          <w:sz w:val="28"/>
          <w:szCs w:val="28"/>
        </w:rPr>
      </w:pPr>
      <w:r>
        <w:rPr>
          <w:sz w:val="28"/>
          <w:szCs w:val="28"/>
        </w:rPr>
        <w:t>Contact</w:t>
      </w:r>
    </w:p>
    <w:p w14:paraId="78AFEF7A" w14:textId="77777777" w:rsidR="00811A1B" w:rsidRDefault="00811A1B">
      <w:pPr>
        <w:rPr>
          <w:sz w:val="28"/>
          <w:szCs w:val="28"/>
        </w:rPr>
      </w:pPr>
      <w:r>
        <w:rPr>
          <w:sz w:val="28"/>
          <w:szCs w:val="28"/>
        </w:rPr>
        <w:t xml:space="preserve">Delete Stan’s email address.  Would like any inquiries to go to </w:t>
      </w:r>
      <w:hyperlink r:id="rId8" w:history="1">
        <w:r w:rsidRPr="0066154B">
          <w:rPr>
            <w:rStyle w:val="Hyperlink"/>
            <w:sz w:val="28"/>
            <w:szCs w:val="28"/>
          </w:rPr>
          <w:t>cathy@schluetergroup.com</w:t>
        </w:r>
      </w:hyperlink>
      <w:r>
        <w:rPr>
          <w:sz w:val="28"/>
          <w:szCs w:val="28"/>
        </w:rPr>
        <w:t xml:space="preserve"> and </w:t>
      </w:r>
      <w:hyperlink r:id="rId9" w:history="1">
        <w:r w:rsidRPr="0066154B">
          <w:rPr>
            <w:rStyle w:val="Hyperlink"/>
            <w:sz w:val="28"/>
            <w:szCs w:val="28"/>
          </w:rPr>
          <w:t>brad@schluetergroup.com</w:t>
        </w:r>
      </w:hyperlink>
    </w:p>
    <w:p w14:paraId="1083196E" w14:textId="77777777" w:rsidR="00F85C7D" w:rsidRPr="006C6DC9" w:rsidRDefault="006C6DC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Create a generic “</w:t>
      </w:r>
      <w:proofErr w:type="spellStart"/>
      <w:r>
        <w:rPr>
          <w:color w:val="FF0000"/>
          <w:sz w:val="28"/>
          <w:szCs w:val="28"/>
        </w:rPr>
        <w:t>info@SG</w:t>
      </w:r>
      <w:proofErr w:type="spellEnd"/>
      <w:r>
        <w:rPr>
          <w:color w:val="FF0000"/>
          <w:sz w:val="28"/>
          <w:szCs w:val="28"/>
        </w:rPr>
        <w:t>” or “inquire@”</w:t>
      </w:r>
    </w:p>
    <w:p w14:paraId="1073390D" w14:textId="77777777" w:rsidR="00F85C7D" w:rsidRPr="0016754A" w:rsidRDefault="00F85C7D" w:rsidP="00F85C7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F606205" w14:textId="77777777" w:rsidR="00F85C7D" w:rsidRPr="0016754A" w:rsidRDefault="00F85C7D" w:rsidP="00F85C7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16754A">
        <w:rPr>
          <w:rFonts w:ascii="Arial" w:eastAsia="Times New Roman" w:hAnsi="Arial" w:cs="Arial"/>
          <w:color w:val="000000"/>
          <w:sz w:val="28"/>
          <w:szCs w:val="28"/>
        </w:rPr>
        <w:t>Team Members TAB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– working on this section</w:t>
      </w:r>
    </w:p>
    <w:p w14:paraId="1F9D196F" w14:textId="77777777" w:rsidR="00F85C7D" w:rsidRPr="0016754A" w:rsidRDefault="00F85C7D" w:rsidP="00F85C7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16754A">
        <w:rPr>
          <w:rFonts w:ascii="Arial" w:eastAsia="Times New Roman" w:hAnsi="Arial" w:cs="Arial"/>
          <w:color w:val="000000"/>
          <w:sz w:val="28"/>
          <w:szCs w:val="28"/>
        </w:rPr>
        <w:t xml:space="preserve">I think I rather have photos just on this page with a way to click to email each team member and a link to any twitter or LinkedIn accounts.  There also can be a link to each bio.  </w:t>
      </w:r>
    </w:p>
    <w:p w14:paraId="45785E0C" w14:textId="754D575F" w:rsidR="006C6DC9" w:rsidRDefault="006C6DC9">
      <w:pPr>
        <w:rPr>
          <w:b/>
          <w:sz w:val="28"/>
          <w:szCs w:val="28"/>
        </w:rPr>
      </w:pPr>
    </w:p>
    <w:p w14:paraId="35BCD6EA" w14:textId="77777777" w:rsidR="00811A1B" w:rsidRDefault="006C6DC9">
      <w:pPr>
        <w:rPr>
          <w:b/>
          <w:sz w:val="28"/>
          <w:szCs w:val="28"/>
        </w:rPr>
      </w:pPr>
      <w:r>
        <w:rPr>
          <w:b/>
          <w:sz w:val="28"/>
          <w:szCs w:val="28"/>
        </w:rPr>
        <w:t>SG Website 2.0</w:t>
      </w:r>
    </w:p>
    <w:p w14:paraId="288D9FB5" w14:textId="77777777" w:rsidR="006C6DC9" w:rsidRDefault="006C6DC9" w:rsidP="006C6D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Items requiring a lot of daily maintenance, i.e. needed resources:</w:t>
      </w:r>
    </w:p>
    <w:p w14:paraId="5C34AE48" w14:textId="77777777" w:rsidR="006C6DC9" w:rsidRDefault="006C6DC9" w:rsidP="006C6DC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Client portal (SS wish) – include videos from streaming hearings from BUN (if we end up using)</w:t>
      </w:r>
    </w:p>
    <w:p w14:paraId="6C0EDD97" w14:textId="77777777" w:rsidR="006C6DC9" w:rsidRDefault="006C6DC9" w:rsidP="006C6DC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C6DC9">
        <w:rPr>
          <w:sz w:val="28"/>
          <w:szCs w:val="28"/>
        </w:rPr>
        <w:t>General news/twitter/</w:t>
      </w:r>
      <w:proofErr w:type="spellStart"/>
      <w:r w:rsidRPr="006C6DC9">
        <w:rPr>
          <w:sz w:val="28"/>
          <w:szCs w:val="28"/>
        </w:rPr>
        <w:t>linkedin</w:t>
      </w:r>
      <w:proofErr w:type="spellEnd"/>
      <w:r w:rsidRPr="006C6DC9">
        <w:rPr>
          <w:sz w:val="28"/>
          <w:szCs w:val="28"/>
        </w:rPr>
        <w:t xml:space="preserve"> updates?</w:t>
      </w:r>
    </w:p>
    <w:p w14:paraId="1157D71B" w14:textId="6E3E842B" w:rsidR="006C6DC9" w:rsidRPr="006C6DC9" w:rsidRDefault="006C6DC9" w:rsidP="006C6D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Other </w:t>
      </w:r>
      <w:r w:rsidR="00CD7303">
        <w:rPr>
          <w:sz w:val="28"/>
          <w:szCs w:val="28"/>
        </w:rPr>
        <w:t>lobby groups to reference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Hillco</w:t>
      </w:r>
      <w:proofErr w:type="spellEnd"/>
      <w:r>
        <w:rPr>
          <w:sz w:val="28"/>
          <w:szCs w:val="28"/>
        </w:rPr>
        <w:t xml:space="preserve"> partners, Blackridge, Texas Lobby Group, Focused Advocacy</w:t>
      </w:r>
    </w:p>
    <w:sectPr w:rsidR="006C6DC9" w:rsidRPr="006C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2" w:author="Brad Schlueter" w:date="2018-02-02T14:40:00Z" w:initials="BS">
    <w:p w14:paraId="0ACDE107" w14:textId="77777777" w:rsidR="00172371" w:rsidRDefault="00172371">
      <w:pPr>
        <w:pStyle w:val="CommentText"/>
      </w:pPr>
      <w:r>
        <w:rPr>
          <w:rStyle w:val="CommentReference"/>
        </w:rPr>
        <w:annotationRef/>
      </w:r>
      <w:r>
        <w:t>Repeat from above?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CDE1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CDE107" w16cid:durableId="1E1EF6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198E"/>
    <w:multiLevelType w:val="hybridMultilevel"/>
    <w:tmpl w:val="147E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6364"/>
    <w:multiLevelType w:val="multilevel"/>
    <w:tmpl w:val="64F8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ssy@avleathers.com">
    <w15:presenceInfo w15:providerId="Windows Live" w15:userId="8b296e55b5ce3b1d"/>
  </w15:person>
  <w15:person w15:author="Brad Schlueter">
    <w15:presenceInfo w15:providerId="Windows Live" w15:userId="e556cfb2a0e162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hideSpellingErrors/>
  <w:hideGrammaticalErrors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6A"/>
    <w:rsid w:val="000070B3"/>
    <w:rsid w:val="00071B9C"/>
    <w:rsid w:val="000A4832"/>
    <w:rsid w:val="000B15B5"/>
    <w:rsid w:val="00103636"/>
    <w:rsid w:val="001276B8"/>
    <w:rsid w:val="0016754A"/>
    <w:rsid w:val="00171752"/>
    <w:rsid w:val="00172371"/>
    <w:rsid w:val="00192EE2"/>
    <w:rsid w:val="001B54A1"/>
    <w:rsid w:val="00254527"/>
    <w:rsid w:val="003264E9"/>
    <w:rsid w:val="004D7E01"/>
    <w:rsid w:val="005451C0"/>
    <w:rsid w:val="0056230A"/>
    <w:rsid w:val="00571497"/>
    <w:rsid w:val="005D2F35"/>
    <w:rsid w:val="00601A6F"/>
    <w:rsid w:val="0064330C"/>
    <w:rsid w:val="006C6DC9"/>
    <w:rsid w:val="00701C3D"/>
    <w:rsid w:val="007B76C5"/>
    <w:rsid w:val="00811A1B"/>
    <w:rsid w:val="008F266B"/>
    <w:rsid w:val="009465D2"/>
    <w:rsid w:val="00A634B4"/>
    <w:rsid w:val="00A876CE"/>
    <w:rsid w:val="00B94EC2"/>
    <w:rsid w:val="00BA59CE"/>
    <w:rsid w:val="00BD005D"/>
    <w:rsid w:val="00CD7303"/>
    <w:rsid w:val="00DB325F"/>
    <w:rsid w:val="00E37AEE"/>
    <w:rsid w:val="00E52189"/>
    <w:rsid w:val="00EF6C5C"/>
    <w:rsid w:val="00F06FD4"/>
    <w:rsid w:val="00F7676A"/>
    <w:rsid w:val="00F8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F26D"/>
  <w15:chartTrackingRefBased/>
  <w15:docId w15:val="{5D8F8676-6FBE-47FB-AA2E-74B04D24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6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6B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1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A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C6D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23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3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3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3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3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thy@schluetergroup.com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rad@schlueter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Cathy DeWitt</dc:creator>
  <cp:keywords/>
  <dc:description/>
  <cp:lastModifiedBy>missy@avleathers.com</cp:lastModifiedBy>
  <cp:revision>2</cp:revision>
  <cp:lastPrinted>2019-04-08T17:42:00Z</cp:lastPrinted>
  <dcterms:created xsi:type="dcterms:W3CDTF">2019-04-14T23:27:00Z</dcterms:created>
  <dcterms:modified xsi:type="dcterms:W3CDTF">2019-04-14T23:27:00Z</dcterms:modified>
</cp:coreProperties>
</file>